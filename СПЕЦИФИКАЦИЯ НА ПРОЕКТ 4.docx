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AA6" w:rsidRDefault="00050B27">
      <w:pPr>
        <w:rPr>
          <w:rFonts w:ascii="Arial" w:hAnsi="Arial" w:cs="Arial"/>
          <w:sz w:val="24"/>
          <w:szCs w:val="24"/>
          <w:lang w:val="bg-BG"/>
        </w:rPr>
      </w:pPr>
      <w:r w:rsidRPr="00050B27">
        <w:rPr>
          <w:rFonts w:ascii="Arial" w:hAnsi="Arial" w:cs="Arial"/>
          <w:sz w:val="24"/>
          <w:szCs w:val="24"/>
          <w:lang w:val="bg-BG"/>
        </w:rPr>
        <w:t xml:space="preserve">СПЕЦИФИКАЦИЯ НА ПРОЕКТ </w:t>
      </w:r>
      <w:r>
        <w:rPr>
          <w:rFonts w:ascii="Arial" w:hAnsi="Arial" w:cs="Arial"/>
          <w:sz w:val="24"/>
          <w:szCs w:val="24"/>
          <w:lang w:val="bg-BG"/>
        </w:rPr>
        <w:t>4</w:t>
      </w:r>
    </w:p>
    <w:p w:rsidR="00E413EC" w:rsidRDefault="00E413EC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ЗАДАНИЕ.</w:t>
      </w:r>
    </w:p>
    <w:p w:rsidR="00E413EC" w:rsidRDefault="00E413EC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Да се разработи програма за структуриране на данни за </w:t>
      </w:r>
      <w:r>
        <w:rPr>
          <w:rFonts w:ascii="Arial" w:hAnsi="Arial" w:cs="Arial"/>
          <w:sz w:val="24"/>
          <w:szCs w:val="24"/>
        </w:rPr>
        <w:t>Web</w:t>
      </w:r>
      <w:r w:rsidRPr="00E413EC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Crawler</w:t>
      </w:r>
      <w:r w:rsidRPr="00E413EC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със следната препоръчителна функцианалност:</w:t>
      </w:r>
    </w:p>
    <w:p w:rsidR="00E413EC" w:rsidRDefault="00580077" w:rsidP="005800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Отстраняване на всички препинателни символи,</w:t>
      </w:r>
    </w:p>
    <w:p w:rsidR="00580077" w:rsidRDefault="00580077" w:rsidP="005800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Отстраняване на думи без същестено значение  като </w:t>
      </w:r>
      <w:r>
        <w:rPr>
          <w:rFonts w:ascii="Arial" w:hAnsi="Arial" w:cs="Arial"/>
          <w:sz w:val="24"/>
          <w:szCs w:val="24"/>
        </w:rPr>
        <w:t>or</w:t>
      </w:r>
      <w:r w:rsidRPr="00580077">
        <w:rPr>
          <w:rFonts w:ascii="Arial" w:hAnsi="Arial" w:cs="Arial"/>
          <w:sz w:val="24"/>
          <w:szCs w:val="24"/>
          <w:lang w:val="ru-RU"/>
        </w:rPr>
        <w:t>,</w:t>
      </w:r>
      <w:ins w:id="0" w:author="Windows User" w:date="2018-09-27T19:19:00Z">
        <w:r w:rsidR="00EE785E">
          <w:rPr>
            <w:rFonts w:ascii="Arial" w:hAnsi="Arial" w:cs="Arial"/>
            <w:sz w:val="24"/>
            <w:szCs w:val="24"/>
            <w:lang w:val="ru-RU"/>
          </w:rPr>
          <w:t xml:space="preserve"> </w:t>
        </w:r>
      </w:ins>
      <w:r>
        <w:rPr>
          <w:rFonts w:ascii="Arial" w:hAnsi="Arial" w:cs="Arial"/>
          <w:sz w:val="24"/>
          <w:szCs w:val="24"/>
        </w:rPr>
        <w:t>and</w:t>
      </w:r>
      <w:r w:rsidRPr="00580077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  <w:lang w:val="bg-BG"/>
        </w:rPr>
        <w:t xml:space="preserve"> и т.н.</w:t>
      </w:r>
    </w:p>
    <w:p w:rsidR="00580077" w:rsidRDefault="00580077" w:rsidP="00A86E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Създаване на бинарно дърво с корен първата дума, поддървета от останалите думи и</w:t>
      </w:r>
      <w:r w:rsidR="00A86EC3">
        <w:rPr>
          <w:rFonts w:ascii="Arial" w:hAnsi="Arial" w:cs="Arial"/>
          <w:sz w:val="24"/>
          <w:szCs w:val="24"/>
          <w:lang w:val="bg-BG"/>
        </w:rPr>
        <w:t xml:space="preserve"> броя на тяхната поява в текста</w:t>
      </w:r>
    </w:p>
    <w:p w:rsidR="00A86EC3" w:rsidRDefault="00A86EC3" w:rsidP="00A86E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Изпълнение на трите основни метода за обхождане на създаденото дърво</w:t>
      </w:r>
    </w:p>
    <w:p w:rsidR="00A86EC3" w:rsidRDefault="00A86EC3" w:rsidP="00A86E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Регистриране на времето за създаване на бинарното дърво.</w:t>
      </w:r>
    </w:p>
    <w:p w:rsidR="00A86EC3" w:rsidRDefault="00A86EC3" w:rsidP="00A86EC3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За целите на тестването е необходимо създаването на следния интерфейс.</w:t>
      </w:r>
    </w:p>
    <w:p w:rsidR="00A86EC3" w:rsidRDefault="00A86EC3" w:rsidP="00A86E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Обекти от типа </w:t>
      </w:r>
      <w:r>
        <w:rPr>
          <w:rFonts w:ascii="Arial" w:hAnsi="Arial" w:cs="Arial"/>
          <w:sz w:val="24"/>
          <w:szCs w:val="24"/>
        </w:rPr>
        <w:t>textbox</w:t>
      </w:r>
      <w:r w:rsidRPr="00A86EC3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за визуализация на входния текст и резултатите от прилагането на трите основни метода </w:t>
      </w:r>
      <w:r w:rsidR="001E759A">
        <w:rPr>
          <w:rFonts w:ascii="Arial" w:hAnsi="Arial" w:cs="Arial"/>
          <w:sz w:val="24"/>
          <w:szCs w:val="24"/>
          <w:lang w:val="bg-BG"/>
        </w:rPr>
        <w:t>за обхождане на дървото</w:t>
      </w:r>
    </w:p>
    <w:p w:rsidR="001E759A" w:rsidRPr="001E759A" w:rsidRDefault="001E759A" w:rsidP="00A86E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del w:id="1" w:author="mitev" w:date="2018-10-03T10:28:00Z">
        <w:r w:rsidDel="00022F69">
          <w:rPr>
            <w:rFonts w:ascii="Arial" w:hAnsi="Arial" w:cs="Arial"/>
            <w:sz w:val="24"/>
            <w:szCs w:val="24"/>
          </w:rPr>
          <w:delText>TreeView</w:delText>
        </w:r>
        <w:r w:rsidRPr="001E759A" w:rsidDel="00022F69">
          <w:rPr>
            <w:rFonts w:ascii="Arial" w:hAnsi="Arial" w:cs="Arial"/>
            <w:sz w:val="24"/>
            <w:szCs w:val="24"/>
            <w:lang w:val="ru-RU"/>
          </w:rPr>
          <w:delText xml:space="preserve"> </w:delText>
        </w:r>
      </w:del>
      <w:ins w:id="2" w:author="Windows User" w:date="2018-09-27T19:17:00Z">
        <w:r>
          <w:rPr>
            <w:rFonts w:ascii="Arial" w:hAnsi="Arial" w:cs="Arial"/>
            <w:sz w:val="24"/>
            <w:szCs w:val="24"/>
          </w:rPr>
          <w:t>treeView</w:t>
        </w:r>
        <w:r w:rsidRPr="001E759A">
          <w:rPr>
            <w:rFonts w:ascii="Arial" w:hAnsi="Arial" w:cs="Arial"/>
            <w:sz w:val="24"/>
            <w:szCs w:val="24"/>
            <w:lang w:val="ru-RU"/>
          </w:rPr>
          <w:t xml:space="preserve"> </w:t>
        </w:r>
      </w:ins>
      <w:r>
        <w:rPr>
          <w:rFonts w:ascii="Arial" w:hAnsi="Arial" w:cs="Arial"/>
          <w:sz w:val="24"/>
          <w:szCs w:val="24"/>
          <w:lang w:val="bg-BG"/>
        </w:rPr>
        <w:t>за визуализация на дървото</w:t>
      </w:r>
      <w:r w:rsidRPr="001E759A">
        <w:rPr>
          <w:rFonts w:ascii="Arial" w:hAnsi="Arial" w:cs="Arial"/>
          <w:sz w:val="24"/>
          <w:szCs w:val="24"/>
          <w:lang w:val="ru-RU"/>
        </w:rPr>
        <w:t>,</w:t>
      </w:r>
    </w:p>
    <w:p w:rsidR="001E759A" w:rsidRPr="00022F69" w:rsidRDefault="001E759A" w:rsidP="00A86EC3">
      <w:pPr>
        <w:pStyle w:val="ListParagraph"/>
        <w:numPr>
          <w:ilvl w:val="0"/>
          <w:numId w:val="1"/>
        </w:numPr>
        <w:rPr>
          <w:ins w:id="3" w:author="Windows User" w:date="2018-09-27T19:18:00Z"/>
          <w:rFonts w:ascii="Arial" w:hAnsi="Arial" w:cs="Arial"/>
          <w:sz w:val="24"/>
          <w:szCs w:val="24"/>
          <w:lang w:val="bg-BG"/>
          <w:rPrChange w:id="4" w:author="mitev" w:date="2018-10-03T10:28:00Z">
            <w:rPr>
              <w:ins w:id="5" w:author="Windows User" w:date="2018-09-27T19:18:00Z"/>
              <w:rFonts w:ascii="Arial" w:hAnsi="Arial" w:cs="Arial"/>
              <w:sz w:val="24"/>
              <w:szCs w:val="24"/>
              <w:lang w:val="bg-BG"/>
            </w:rPr>
          </w:rPrChange>
        </w:rPr>
      </w:pPr>
      <w:r>
        <w:rPr>
          <w:rFonts w:ascii="Arial" w:hAnsi="Arial" w:cs="Arial"/>
          <w:sz w:val="24"/>
          <w:szCs w:val="24"/>
          <w:lang w:val="bg-BG"/>
        </w:rPr>
        <w:t xml:space="preserve">Обекти от типа </w:t>
      </w:r>
      <w:ins w:id="6" w:author="Windows User" w:date="2018-09-27T19:14:00Z">
        <w:del w:id="7" w:author="mitev" w:date="2018-10-03T10:29:00Z">
          <w:r w:rsidRPr="00022F69" w:rsidDel="00022F69">
            <w:rPr>
              <w:rFonts w:ascii="Arial" w:hAnsi="Arial" w:cs="Arial"/>
              <w:sz w:val="24"/>
              <w:szCs w:val="24"/>
              <w:lang w:val="bg-BG"/>
              <w:rPrChange w:id="8" w:author="mitev" w:date="2018-10-03T10:28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button </w:delText>
          </w:r>
        </w:del>
      </w:ins>
      <w:ins w:id="9" w:author="Windows User" w:date="2018-09-27T19:15:00Z">
        <w:r w:rsidRPr="00022F69">
          <w:rPr>
            <w:rFonts w:ascii="Arial" w:hAnsi="Arial" w:cs="Arial"/>
            <w:sz w:val="24"/>
            <w:szCs w:val="24"/>
            <w:lang w:val="bg-BG"/>
          </w:rPr>
          <w:t xml:space="preserve">за създаване на </w:t>
        </w:r>
        <w:bookmarkStart w:id="10" w:name="_GoBack"/>
        <w:bookmarkEnd w:id="10"/>
        <w:r w:rsidRPr="00022F69">
          <w:rPr>
            <w:rFonts w:ascii="Arial" w:hAnsi="Arial" w:cs="Arial"/>
            <w:sz w:val="24"/>
            <w:szCs w:val="24"/>
            <w:lang w:val="bg-BG"/>
          </w:rPr>
          <w:t xml:space="preserve">дърво, за активиране на трите метода за обхождане и за зареждане на пет </w:t>
        </w:r>
      </w:ins>
      <w:ins w:id="11" w:author="Windows User" w:date="2018-09-27T19:17:00Z">
        <w:r w:rsidRPr="00022F69">
          <w:rPr>
            <w:rFonts w:ascii="Arial" w:hAnsi="Arial" w:cs="Arial"/>
            <w:sz w:val="24"/>
            <w:szCs w:val="24"/>
            <w:lang w:val="bg-BG"/>
            <w:rPrChange w:id="12" w:author="mitev" w:date="2018-10-03T10:28:00Z">
              <w:rPr>
                <w:rFonts w:ascii="Arial" w:hAnsi="Arial" w:cs="Arial"/>
                <w:sz w:val="24"/>
                <w:szCs w:val="24"/>
                <w:lang w:val="bg-BG"/>
              </w:rPr>
            </w:rPrChange>
          </w:rPr>
          <w:t xml:space="preserve">различни </w:t>
        </w:r>
      </w:ins>
      <w:ins w:id="13" w:author="Windows User" w:date="2018-09-27T19:15:00Z">
        <w:r w:rsidRPr="00022F69">
          <w:rPr>
            <w:rFonts w:ascii="Arial" w:hAnsi="Arial" w:cs="Arial"/>
            <w:sz w:val="24"/>
            <w:szCs w:val="24"/>
            <w:lang w:val="bg-BG"/>
            <w:rPrChange w:id="14" w:author="mitev" w:date="2018-10-03T10:28:00Z">
              <w:rPr>
                <w:rFonts w:ascii="Arial" w:hAnsi="Arial" w:cs="Arial"/>
                <w:sz w:val="24"/>
                <w:szCs w:val="24"/>
                <w:lang w:val="bg-BG"/>
              </w:rPr>
            </w:rPrChange>
          </w:rPr>
          <w:t>текста</w:t>
        </w:r>
      </w:ins>
    </w:p>
    <w:p w:rsidR="001E759A" w:rsidRPr="00022F69" w:rsidRDefault="00EE785E" w:rsidP="00A86E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proofErr w:type="spellStart"/>
      <w:ins w:id="15" w:author="Windows User" w:date="2018-09-27T19:19:00Z">
        <w:r w:rsidRPr="00022F69">
          <w:rPr>
            <w:rFonts w:ascii="Arial" w:hAnsi="Arial" w:cs="Arial"/>
            <w:sz w:val="24"/>
            <w:szCs w:val="24"/>
            <w:lang w:val="bg-BG"/>
            <w:rPrChange w:id="16" w:author="mitev" w:date="2018-10-03T10:28:00Z">
              <w:rPr>
                <w:rFonts w:ascii="Arial" w:hAnsi="Arial" w:cs="Arial"/>
                <w:sz w:val="24"/>
                <w:szCs w:val="24"/>
              </w:rPr>
            </w:rPrChange>
          </w:rPr>
          <w:t>l</w:t>
        </w:r>
      </w:ins>
      <w:ins w:id="17" w:author="Windows User" w:date="2018-09-27T19:18:00Z">
        <w:r w:rsidR="001E759A" w:rsidRPr="00022F69">
          <w:rPr>
            <w:rFonts w:ascii="Arial" w:hAnsi="Arial" w:cs="Arial"/>
            <w:sz w:val="24"/>
            <w:szCs w:val="24"/>
            <w:lang w:val="bg-BG"/>
            <w:rPrChange w:id="18" w:author="mitev" w:date="2018-10-03T10:28:00Z">
              <w:rPr>
                <w:rFonts w:ascii="Arial" w:hAnsi="Arial" w:cs="Arial"/>
                <w:sz w:val="24"/>
                <w:szCs w:val="24"/>
              </w:rPr>
            </w:rPrChange>
          </w:rPr>
          <w:t>abel</w:t>
        </w:r>
        <w:proofErr w:type="spellEnd"/>
        <w:r w:rsidR="001E759A" w:rsidRPr="00022F69">
          <w:rPr>
            <w:rFonts w:ascii="Arial" w:hAnsi="Arial" w:cs="Arial"/>
            <w:sz w:val="24"/>
            <w:szCs w:val="24"/>
            <w:lang w:val="bg-BG"/>
            <w:rPrChange w:id="19" w:author="mitev" w:date="2018-10-03T10:28:00Z">
              <w:rPr>
                <w:rFonts w:ascii="Arial" w:hAnsi="Arial" w:cs="Arial"/>
                <w:sz w:val="24"/>
                <w:szCs w:val="24"/>
              </w:rPr>
            </w:rPrChange>
          </w:rPr>
          <w:t xml:space="preserve"> </w:t>
        </w:r>
        <w:r w:rsidR="001E759A" w:rsidRPr="00022F69">
          <w:rPr>
            <w:rFonts w:ascii="Arial" w:hAnsi="Arial" w:cs="Arial"/>
            <w:sz w:val="24"/>
            <w:szCs w:val="24"/>
            <w:lang w:val="bg-BG"/>
          </w:rPr>
          <w:t>за визуализация на времето за създаване на дървото от данни</w:t>
        </w:r>
      </w:ins>
    </w:p>
    <w:p w:rsidR="00050B27" w:rsidRPr="00050B27" w:rsidRDefault="00050B27">
      <w:pPr>
        <w:rPr>
          <w:rFonts w:ascii="Arial" w:hAnsi="Arial" w:cs="Arial"/>
          <w:sz w:val="24"/>
          <w:szCs w:val="24"/>
          <w:lang w:val="bg-BG"/>
        </w:rPr>
      </w:pPr>
      <w:r w:rsidRPr="00050B27">
        <w:rPr>
          <w:rFonts w:ascii="Arial" w:hAnsi="Arial" w:cs="Arial"/>
          <w:noProof/>
          <w:sz w:val="24"/>
          <w:szCs w:val="24"/>
          <w:lang w:val="bg-BG" w:eastAsia="bg-BG"/>
        </w:rPr>
        <w:drawing>
          <wp:inline distT="0" distB="0" distL="0" distR="0">
            <wp:extent cx="6443345" cy="3222523"/>
            <wp:effectExtent l="0" t="0" r="0" b="0"/>
            <wp:docPr id="1" name="Picture 1" descr="C:\Users\User\Desktop\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re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72" cy="323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B27" w:rsidRPr="00050B2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919F0"/>
    <w:multiLevelType w:val="hybridMultilevel"/>
    <w:tmpl w:val="DFB4B346"/>
    <w:lvl w:ilvl="0" w:tplc="4E44E8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B27"/>
    <w:rsid w:val="00022F69"/>
    <w:rsid w:val="00050B27"/>
    <w:rsid w:val="001E759A"/>
    <w:rsid w:val="00580077"/>
    <w:rsid w:val="006D3793"/>
    <w:rsid w:val="00940AA6"/>
    <w:rsid w:val="00A86EC3"/>
    <w:rsid w:val="00E413EC"/>
    <w:rsid w:val="00EE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0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0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mitev</cp:lastModifiedBy>
  <cp:revision>3</cp:revision>
  <dcterms:created xsi:type="dcterms:W3CDTF">2018-10-03T07:28:00Z</dcterms:created>
  <dcterms:modified xsi:type="dcterms:W3CDTF">2018-10-03T07:30:00Z</dcterms:modified>
</cp:coreProperties>
</file>